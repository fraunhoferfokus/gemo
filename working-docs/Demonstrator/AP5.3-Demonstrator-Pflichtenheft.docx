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313118733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F46D36" w:rsidRPr="00516821" w:rsidRDefault="00F46D36">
          <w:pPr>
            <w:pStyle w:val="Inhaltsverzeichnisberschrift"/>
          </w:pPr>
          <w:r w:rsidRPr="00516821">
            <w:t>Inhaltsverzeichnis</w:t>
          </w:r>
        </w:p>
        <w:p w:rsidR="00503D46" w:rsidRDefault="0096498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/>
            </w:rPr>
          </w:pPr>
          <w:r w:rsidRPr="00516821">
            <w:rPr>
              <w:lang w:val="de-DE"/>
            </w:rPr>
            <w:fldChar w:fldCharType="begin"/>
          </w:r>
          <w:r w:rsidR="00F46D36" w:rsidRPr="00516821">
            <w:rPr>
              <w:lang w:val="de-DE"/>
            </w:rPr>
            <w:instrText xml:space="preserve"> TOC \o "1-3" \h \z \u </w:instrText>
          </w:r>
          <w:r w:rsidRPr="00516821">
            <w:rPr>
              <w:lang w:val="de-DE"/>
            </w:rPr>
            <w:fldChar w:fldCharType="separate"/>
          </w:r>
          <w:hyperlink w:anchor="_Toc310504598" w:history="1">
            <w:r w:rsidR="00503D46" w:rsidRPr="00D7171D">
              <w:rPr>
                <w:rStyle w:val="Hyperlink"/>
                <w:rFonts w:eastAsiaTheme="majorEastAsia"/>
                <w:noProof/>
              </w:rPr>
              <w:t>Vorbemerkungen</w:t>
            </w:r>
            <w:r w:rsidR="00503D46">
              <w:rPr>
                <w:noProof/>
                <w:webHidden/>
              </w:rPr>
              <w:tab/>
            </w:r>
            <w:r w:rsidR="00503D46">
              <w:rPr>
                <w:noProof/>
                <w:webHidden/>
              </w:rPr>
              <w:fldChar w:fldCharType="begin"/>
            </w:r>
            <w:r w:rsidR="00503D46">
              <w:rPr>
                <w:noProof/>
                <w:webHidden/>
              </w:rPr>
              <w:instrText xml:space="preserve"> PAGEREF _Toc310504598 \h </w:instrText>
            </w:r>
            <w:r w:rsidR="00503D46">
              <w:rPr>
                <w:noProof/>
                <w:webHidden/>
              </w:rPr>
            </w:r>
            <w:r w:rsidR="00503D46">
              <w:rPr>
                <w:noProof/>
                <w:webHidden/>
              </w:rPr>
              <w:fldChar w:fldCharType="separate"/>
            </w:r>
            <w:r w:rsidR="00503D46">
              <w:rPr>
                <w:noProof/>
                <w:webHidden/>
              </w:rPr>
              <w:t>1</w:t>
            </w:r>
            <w:r w:rsidR="00503D46">
              <w:rPr>
                <w:noProof/>
                <w:webHidden/>
              </w:rPr>
              <w:fldChar w:fldCharType="end"/>
            </w:r>
          </w:hyperlink>
        </w:p>
        <w:p w:rsidR="00503D46" w:rsidRDefault="00612DE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/>
            </w:rPr>
          </w:pPr>
          <w:hyperlink w:anchor="_Toc310504599" w:history="1">
            <w:r w:rsidR="00503D46" w:rsidRPr="00D7171D">
              <w:rPr>
                <w:rStyle w:val="Hyperlink"/>
                <w:rFonts w:eastAsiaTheme="majorEastAsia"/>
                <w:noProof/>
              </w:rPr>
              <w:t>Dokumentenhistorie</w:t>
            </w:r>
            <w:r w:rsidR="00503D46">
              <w:rPr>
                <w:noProof/>
                <w:webHidden/>
              </w:rPr>
              <w:tab/>
            </w:r>
            <w:r w:rsidR="00503D46">
              <w:rPr>
                <w:noProof/>
                <w:webHidden/>
              </w:rPr>
              <w:fldChar w:fldCharType="begin"/>
            </w:r>
            <w:r w:rsidR="00503D46">
              <w:rPr>
                <w:noProof/>
                <w:webHidden/>
              </w:rPr>
              <w:instrText xml:space="preserve"> PAGEREF _Toc310504599 \h </w:instrText>
            </w:r>
            <w:r w:rsidR="00503D46">
              <w:rPr>
                <w:noProof/>
                <w:webHidden/>
              </w:rPr>
            </w:r>
            <w:r w:rsidR="00503D46">
              <w:rPr>
                <w:noProof/>
                <w:webHidden/>
              </w:rPr>
              <w:fldChar w:fldCharType="separate"/>
            </w:r>
            <w:r w:rsidR="00503D46">
              <w:rPr>
                <w:noProof/>
                <w:webHidden/>
              </w:rPr>
              <w:t>1</w:t>
            </w:r>
            <w:r w:rsidR="00503D46">
              <w:rPr>
                <w:noProof/>
                <w:webHidden/>
              </w:rPr>
              <w:fldChar w:fldCharType="end"/>
            </w:r>
          </w:hyperlink>
        </w:p>
        <w:p w:rsidR="00503D46" w:rsidRDefault="00612DE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/>
            </w:rPr>
          </w:pPr>
          <w:hyperlink w:anchor="_Toc310504600" w:history="1">
            <w:r w:rsidR="00503D46" w:rsidRPr="00D7171D">
              <w:rPr>
                <w:rStyle w:val="Hyperlink"/>
                <w:rFonts w:eastAsiaTheme="majorEastAsia"/>
                <w:noProof/>
              </w:rPr>
              <w:t>Glossar</w:t>
            </w:r>
            <w:r w:rsidR="00503D46">
              <w:rPr>
                <w:noProof/>
                <w:webHidden/>
              </w:rPr>
              <w:tab/>
            </w:r>
            <w:r w:rsidR="00503D46">
              <w:rPr>
                <w:noProof/>
                <w:webHidden/>
              </w:rPr>
              <w:fldChar w:fldCharType="begin"/>
            </w:r>
            <w:r w:rsidR="00503D46">
              <w:rPr>
                <w:noProof/>
                <w:webHidden/>
              </w:rPr>
              <w:instrText xml:space="preserve"> PAGEREF _Toc310504600 \h </w:instrText>
            </w:r>
            <w:r w:rsidR="00503D46">
              <w:rPr>
                <w:noProof/>
                <w:webHidden/>
              </w:rPr>
            </w:r>
            <w:r w:rsidR="00503D46">
              <w:rPr>
                <w:noProof/>
                <w:webHidden/>
              </w:rPr>
              <w:fldChar w:fldCharType="separate"/>
            </w:r>
            <w:r w:rsidR="00503D46">
              <w:rPr>
                <w:noProof/>
                <w:webHidden/>
              </w:rPr>
              <w:t>1</w:t>
            </w:r>
            <w:r w:rsidR="00503D46">
              <w:rPr>
                <w:noProof/>
                <w:webHidden/>
              </w:rPr>
              <w:fldChar w:fldCharType="end"/>
            </w:r>
          </w:hyperlink>
        </w:p>
        <w:p w:rsidR="00503D46" w:rsidRDefault="00612DE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/>
            </w:rPr>
          </w:pPr>
          <w:hyperlink w:anchor="_Toc310504601" w:history="1">
            <w:r w:rsidR="00503D46" w:rsidRPr="00D7171D">
              <w:rPr>
                <w:rStyle w:val="Hyperlink"/>
                <w:rFonts w:eastAsiaTheme="majorEastAsia"/>
                <w:noProof/>
              </w:rPr>
              <w:t>Ziel und Umfang</w:t>
            </w:r>
            <w:r w:rsidR="00503D46">
              <w:rPr>
                <w:noProof/>
                <w:webHidden/>
              </w:rPr>
              <w:tab/>
            </w:r>
            <w:r w:rsidR="00503D46">
              <w:rPr>
                <w:noProof/>
                <w:webHidden/>
              </w:rPr>
              <w:fldChar w:fldCharType="begin"/>
            </w:r>
            <w:r w:rsidR="00503D46">
              <w:rPr>
                <w:noProof/>
                <w:webHidden/>
              </w:rPr>
              <w:instrText xml:space="preserve"> PAGEREF _Toc310504601 \h </w:instrText>
            </w:r>
            <w:r w:rsidR="00503D46">
              <w:rPr>
                <w:noProof/>
                <w:webHidden/>
              </w:rPr>
            </w:r>
            <w:r w:rsidR="00503D46">
              <w:rPr>
                <w:noProof/>
                <w:webHidden/>
              </w:rPr>
              <w:fldChar w:fldCharType="separate"/>
            </w:r>
            <w:r w:rsidR="00503D46">
              <w:rPr>
                <w:noProof/>
                <w:webHidden/>
              </w:rPr>
              <w:t>1</w:t>
            </w:r>
            <w:r w:rsidR="00503D46">
              <w:rPr>
                <w:noProof/>
                <w:webHidden/>
              </w:rPr>
              <w:fldChar w:fldCharType="end"/>
            </w:r>
          </w:hyperlink>
        </w:p>
        <w:p w:rsidR="00503D46" w:rsidRDefault="00612DE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/>
            </w:rPr>
          </w:pPr>
          <w:hyperlink w:anchor="_Toc310504602" w:history="1">
            <w:r w:rsidR="00503D46" w:rsidRPr="00D7171D">
              <w:rPr>
                <w:rStyle w:val="Hyperlink"/>
                <w:rFonts w:eastAsiaTheme="majorEastAsia"/>
                <w:noProof/>
              </w:rPr>
              <w:t>Konzept und Einsatz</w:t>
            </w:r>
            <w:r w:rsidR="00503D46">
              <w:rPr>
                <w:noProof/>
                <w:webHidden/>
              </w:rPr>
              <w:tab/>
            </w:r>
            <w:r w:rsidR="00503D46">
              <w:rPr>
                <w:noProof/>
                <w:webHidden/>
              </w:rPr>
              <w:fldChar w:fldCharType="begin"/>
            </w:r>
            <w:r w:rsidR="00503D46">
              <w:rPr>
                <w:noProof/>
                <w:webHidden/>
              </w:rPr>
              <w:instrText xml:space="preserve"> PAGEREF _Toc310504602 \h </w:instrText>
            </w:r>
            <w:r w:rsidR="00503D46">
              <w:rPr>
                <w:noProof/>
                <w:webHidden/>
              </w:rPr>
            </w:r>
            <w:r w:rsidR="00503D46">
              <w:rPr>
                <w:noProof/>
                <w:webHidden/>
              </w:rPr>
              <w:fldChar w:fldCharType="separate"/>
            </w:r>
            <w:r w:rsidR="00503D46">
              <w:rPr>
                <w:noProof/>
                <w:webHidden/>
              </w:rPr>
              <w:t>1</w:t>
            </w:r>
            <w:r w:rsidR="00503D46">
              <w:rPr>
                <w:noProof/>
                <w:webHidden/>
              </w:rPr>
              <w:fldChar w:fldCharType="end"/>
            </w:r>
          </w:hyperlink>
        </w:p>
        <w:p w:rsidR="00503D46" w:rsidRDefault="00612DEA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310504603" w:history="1">
            <w:r w:rsidR="00503D46" w:rsidRPr="00D7171D">
              <w:rPr>
                <w:rStyle w:val="Hyperlink"/>
                <w:noProof/>
              </w:rPr>
              <w:t>Anwendungsfälle (Use Case Scenarios)</w:t>
            </w:r>
            <w:r w:rsidR="00503D46">
              <w:rPr>
                <w:noProof/>
                <w:webHidden/>
              </w:rPr>
              <w:tab/>
            </w:r>
            <w:r w:rsidR="00503D46">
              <w:rPr>
                <w:noProof/>
                <w:webHidden/>
              </w:rPr>
              <w:fldChar w:fldCharType="begin"/>
            </w:r>
            <w:r w:rsidR="00503D46">
              <w:rPr>
                <w:noProof/>
                <w:webHidden/>
              </w:rPr>
              <w:instrText xml:space="preserve"> PAGEREF _Toc310504603 \h </w:instrText>
            </w:r>
            <w:r w:rsidR="00503D46">
              <w:rPr>
                <w:noProof/>
                <w:webHidden/>
              </w:rPr>
            </w:r>
            <w:r w:rsidR="00503D46">
              <w:rPr>
                <w:noProof/>
                <w:webHidden/>
              </w:rPr>
              <w:fldChar w:fldCharType="separate"/>
            </w:r>
            <w:r w:rsidR="00503D46">
              <w:rPr>
                <w:noProof/>
                <w:webHidden/>
              </w:rPr>
              <w:t>1</w:t>
            </w:r>
            <w:r w:rsidR="00503D46">
              <w:rPr>
                <w:noProof/>
                <w:webHidden/>
              </w:rPr>
              <w:fldChar w:fldCharType="end"/>
            </w:r>
          </w:hyperlink>
        </w:p>
        <w:p w:rsidR="00503D46" w:rsidRDefault="00612DE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/>
            </w:rPr>
          </w:pPr>
          <w:hyperlink w:anchor="_Toc310504604" w:history="1">
            <w:r w:rsidR="00503D46" w:rsidRPr="00D7171D">
              <w:rPr>
                <w:rStyle w:val="Hyperlink"/>
                <w:rFonts w:eastAsiaTheme="majorEastAsia"/>
                <w:noProof/>
              </w:rPr>
              <w:t>Demonstratorübersicht und funktionen</w:t>
            </w:r>
            <w:r w:rsidR="00503D46">
              <w:rPr>
                <w:noProof/>
                <w:webHidden/>
              </w:rPr>
              <w:tab/>
            </w:r>
            <w:r w:rsidR="00503D46">
              <w:rPr>
                <w:noProof/>
                <w:webHidden/>
              </w:rPr>
              <w:fldChar w:fldCharType="begin"/>
            </w:r>
            <w:r w:rsidR="00503D46">
              <w:rPr>
                <w:noProof/>
                <w:webHidden/>
              </w:rPr>
              <w:instrText xml:space="preserve"> PAGEREF _Toc310504604 \h </w:instrText>
            </w:r>
            <w:r w:rsidR="00503D46">
              <w:rPr>
                <w:noProof/>
                <w:webHidden/>
              </w:rPr>
            </w:r>
            <w:r w:rsidR="00503D46">
              <w:rPr>
                <w:noProof/>
                <w:webHidden/>
              </w:rPr>
              <w:fldChar w:fldCharType="separate"/>
            </w:r>
            <w:r w:rsidR="00503D46">
              <w:rPr>
                <w:noProof/>
                <w:webHidden/>
              </w:rPr>
              <w:t>2</w:t>
            </w:r>
            <w:r w:rsidR="00503D46">
              <w:rPr>
                <w:noProof/>
                <w:webHidden/>
              </w:rPr>
              <w:fldChar w:fldCharType="end"/>
            </w:r>
          </w:hyperlink>
        </w:p>
        <w:p w:rsidR="00503D46" w:rsidRDefault="00612DEA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310504605" w:history="1">
            <w:r w:rsidR="00503D46" w:rsidRPr="00D7171D">
              <w:rPr>
                <w:rStyle w:val="Hyperlink"/>
                <w:noProof/>
              </w:rPr>
              <w:t>Umsetzung</w:t>
            </w:r>
            <w:r w:rsidR="00503D46">
              <w:rPr>
                <w:noProof/>
                <w:webHidden/>
              </w:rPr>
              <w:tab/>
            </w:r>
            <w:r w:rsidR="00503D46">
              <w:rPr>
                <w:noProof/>
                <w:webHidden/>
              </w:rPr>
              <w:fldChar w:fldCharType="begin"/>
            </w:r>
            <w:r w:rsidR="00503D46">
              <w:rPr>
                <w:noProof/>
                <w:webHidden/>
              </w:rPr>
              <w:instrText xml:space="preserve"> PAGEREF _Toc310504605 \h </w:instrText>
            </w:r>
            <w:r w:rsidR="00503D46">
              <w:rPr>
                <w:noProof/>
                <w:webHidden/>
              </w:rPr>
            </w:r>
            <w:r w:rsidR="00503D46">
              <w:rPr>
                <w:noProof/>
                <w:webHidden/>
              </w:rPr>
              <w:fldChar w:fldCharType="separate"/>
            </w:r>
            <w:r w:rsidR="00503D46">
              <w:rPr>
                <w:noProof/>
                <w:webHidden/>
              </w:rPr>
              <w:t>2</w:t>
            </w:r>
            <w:r w:rsidR="00503D46">
              <w:rPr>
                <w:noProof/>
                <w:webHidden/>
              </w:rPr>
              <w:fldChar w:fldCharType="end"/>
            </w:r>
          </w:hyperlink>
        </w:p>
        <w:p w:rsidR="00503D46" w:rsidRDefault="00612DE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/>
            </w:rPr>
          </w:pPr>
          <w:hyperlink w:anchor="_Toc310504606" w:history="1">
            <w:r w:rsidR="00503D46" w:rsidRPr="00D7171D">
              <w:rPr>
                <w:rStyle w:val="Hyperlink"/>
                <w:rFonts w:eastAsiaTheme="majorEastAsia"/>
                <w:noProof/>
              </w:rPr>
              <w:t>Qualitativeanforderungen (?)</w:t>
            </w:r>
            <w:r w:rsidR="00503D46">
              <w:rPr>
                <w:noProof/>
                <w:webHidden/>
              </w:rPr>
              <w:tab/>
            </w:r>
            <w:r w:rsidR="00503D46">
              <w:rPr>
                <w:noProof/>
                <w:webHidden/>
              </w:rPr>
              <w:fldChar w:fldCharType="begin"/>
            </w:r>
            <w:r w:rsidR="00503D46">
              <w:rPr>
                <w:noProof/>
                <w:webHidden/>
              </w:rPr>
              <w:instrText xml:space="preserve"> PAGEREF _Toc310504606 \h </w:instrText>
            </w:r>
            <w:r w:rsidR="00503D46">
              <w:rPr>
                <w:noProof/>
                <w:webHidden/>
              </w:rPr>
            </w:r>
            <w:r w:rsidR="00503D46">
              <w:rPr>
                <w:noProof/>
                <w:webHidden/>
              </w:rPr>
              <w:fldChar w:fldCharType="separate"/>
            </w:r>
            <w:r w:rsidR="00503D46">
              <w:rPr>
                <w:noProof/>
                <w:webHidden/>
              </w:rPr>
              <w:t>2</w:t>
            </w:r>
            <w:r w:rsidR="00503D46">
              <w:rPr>
                <w:noProof/>
                <w:webHidden/>
              </w:rPr>
              <w:fldChar w:fldCharType="end"/>
            </w:r>
          </w:hyperlink>
        </w:p>
        <w:p w:rsidR="00503D46" w:rsidRDefault="00612DE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/>
            </w:rPr>
          </w:pPr>
          <w:hyperlink w:anchor="_Toc310504607" w:history="1">
            <w:r w:rsidR="00503D46" w:rsidRPr="00D7171D">
              <w:rPr>
                <w:rStyle w:val="Hyperlink"/>
                <w:rFonts w:eastAsiaTheme="majorEastAsia"/>
                <w:noProof/>
              </w:rPr>
              <w:t>Nicht funktionale Anforderungen</w:t>
            </w:r>
            <w:r w:rsidR="00503D46">
              <w:rPr>
                <w:noProof/>
                <w:webHidden/>
              </w:rPr>
              <w:tab/>
            </w:r>
            <w:r w:rsidR="00503D46">
              <w:rPr>
                <w:noProof/>
                <w:webHidden/>
              </w:rPr>
              <w:fldChar w:fldCharType="begin"/>
            </w:r>
            <w:r w:rsidR="00503D46">
              <w:rPr>
                <w:noProof/>
                <w:webHidden/>
              </w:rPr>
              <w:instrText xml:space="preserve"> PAGEREF _Toc310504607 \h </w:instrText>
            </w:r>
            <w:r w:rsidR="00503D46">
              <w:rPr>
                <w:noProof/>
                <w:webHidden/>
              </w:rPr>
            </w:r>
            <w:r w:rsidR="00503D46">
              <w:rPr>
                <w:noProof/>
                <w:webHidden/>
              </w:rPr>
              <w:fldChar w:fldCharType="separate"/>
            </w:r>
            <w:r w:rsidR="00503D46">
              <w:rPr>
                <w:noProof/>
                <w:webHidden/>
              </w:rPr>
              <w:t>2</w:t>
            </w:r>
            <w:r w:rsidR="00503D46">
              <w:rPr>
                <w:noProof/>
                <w:webHidden/>
              </w:rPr>
              <w:fldChar w:fldCharType="end"/>
            </w:r>
          </w:hyperlink>
        </w:p>
        <w:p w:rsidR="00503D46" w:rsidRDefault="00612DE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/>
            </w:rPr>
          </w:pPr>
          <w:hyperlink w:anchor="_Toc310504608" w:history="1">
            <w:r w:rsidR="00503D46" w:rsidRPr="00D7171D">
              <w:rPr>
                <w:rStyle w:val="Hyperlink"/>
                <w:rFonts w:eastAsiaTheme="majorEastAsia"/>
                <w:noProof/>
              </w:rPr>
              <w:t>Technische Demonstratorumgebung</w:t>
            </w:r>
            <w:r w:rsidR="00503D46">
              <w:rPr>
                <w:noProof/>
                <w:webHidden/>
              </w:rPr>
              <w:tab/>
            </w:r>
            <w:r w:rsidR="00503D46">
              <w:rPr>
                <w:noProof/>
                <w:webHidden/>
              </w:rPr>
              <w:fldChar w:fldCharType="begin"/>
            </w:r>
            <w:r w:rsidR="00503D46">
              <w:rPr>
                <w:noProof/>
                <w:webHidden/>
              </w:rPr>
              <w:instrText xml:space="preserve"> PAGEREF _Toc310504608 \h </w:instrText>
            </w:r>
            <w:r w:rsidR="00503D46">
              <w:rPr>
                <w:noProof/>
                <w:webHidden/>
              </w:rPr>
            </w:r>
            <w:r w:rsidR="00503D46">
              <w:rPr>
                <w:noProof/>
                <w:webHidden/>
              </w:rPr>
              <w:fldChar w:fldCharType="separate"/>
            </w:r>
            <w:r w:rsidR="00503D46">
              <w:rPr>
                <w:noProof/>
                <w:webHidden/>
              </w:rPr>
              <w:t>3</w:t>
            </w:r>
            <w:r w:rsidR="00503D46">
              <w:rPr>
                <w:noProof/>
                <w:webHidden/>
              </w:rPr>
              <w:fldChar w:fldCharType="end"/>
            </w:r>
          </w:hyperlink>
        </w:p>
        <w:p w:rsidR="00503D46" w:rsidRDefault="00612DEA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310504609" w:history="1">
            <w:r w:rsidR="00503D46" w:rsidRPr="00D7171D">
              <w:rPr>
                <w:rStyle w:val="Hyperlink"/>
                <w:noProof/>
              </w:rPr>
              <w:t>Anforderungen an den Betrieb und Entwicklungsumgebung des Demonstrators</w:t>
            </w:r>
            <w:r w:rsidR="00503D46">
              <w:rPr>
                <w:noProof/>
                <w:webHidden/>
              </w:rPr>
              <w:tab/>
            </w:r>
            <w:r w:rsidR="00503D46">
              <w:rPr>
                <w:noProof/>
                <w:webHidden/>
              </w:rPr>
              <w:fldChar w:fldCharType="begin"/>
            </w:r>
            <w:r w:rsidR="00503D46">
              <w:rPr>
                <w:noProof/>
                <w:webHidden/>
              </w:rPr>
              <w:instrText xml:space="preserve"> PAGEREF _Toc310504609 \h </w:instrText>
            </w:r>
            <w:r w:rsidR="00503D46">
              <w:rPr>
                <w:noProof/>
                <w:webHidden/>
              </w:rPr>
            </w:r>
            <w:r w:rsidR="00503D46">
              <w:rPr>
                <w:noProof/>
                <w:webHidden/>
              </w:rPr>
              <w:fldChar w:fldCharType="separate"/>
            </w:r>
            <w:r w:rsidR="00503D46">
              <w:rPr>
                <w:noProof/>
                <w:webHidden/>
              </w:rPr>
              <w:t>3</w:t>
            </w:r>
            <w:r w:rsidR="00503D46">
              <w:rPr>
                <w:noProof/>
                <w:webHidden/>
              </w:rPr>
              <w:fldChar w:fldCharType="end"/>
            </w:r>
          </w:hyperlink>
        </w:p>
        <w:p w:rsidR="00503D46" w:rsidRDefault="00612DEA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310504610" w:history="1">
            <w:r w:rsidR="00503D46" w:rsidRPr="00D7171D">
              <w:rPr>
                <w:rStyle w:val="Hyperlink"/>
                <w:noProof/>
              </w:rPr>
              <w:t>Anbindung an externe Schnittstellen</w:t>
            </w:r>
            <w:r w:rsidR="00503D46">
              <w:rPr>
                <w:noProof/>
                <w:webHidden/>
              </w:rPr>
              <w:tab/>
            </w:r>
            <w:r w:rsidR="00503D46">
              <w:rPr>
                <w:noProof/>
                <w:webHidden/>
              </w:rPr>
              <w:fldChar w:fldCharType="begin"/>
            </w:r>
            <w:r w:rsidR="00503D46">
              <w:rPr>
                <w:noProof/>
                <w:webHidden/>
              </w:rPr>
              <w:instrText xml:space="preserve"> PAGEREF _Toc310504610 \h </w:instrText>
            </w:r>
            <w:r w:rsidR="00503D46">
              <w:rPr>
                <w:noProof/>
                <w:webHidden/>
              </w:rPr>
            </w:r>
            <w:r w:rsidR="00503D46">
              <w:rPr>
                <w:noProof/>
                <w:webHidden/>
              </w:rPr>
              <w:fldChar w:fldCharType="separate"/>
            </w:r>
            <w:r w:rsidR="00503D46">
              <w:rPr>
                <w:noProof/>
                <w:webHidden/>
              </w:rPr>
              <w:t>3</w:t>
            </w:r>
            <w:r w:rsidR="00503D46">
              <w:rPr>
                <w:noProof/>
                <w:webHidden/>
              </w:rPr>
              <w:fldChar w:fldCharType="end"/>
            </w:r>
          </w:hyperlink>
        </w:p>
        <w:p w:rsidR="00503D46" w:rsidRDefault="00612DE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/>
            </w:rPr>
          </w:pPr>
          <w:hyperlink w:anchor="_Toc310504611" w:history="1">
            <w:r w:rsidR="00503D46" w:rsidRPr="00D7171D">
              <w:rPr>
                <w:rStyle w:val="Hyperlink"/>
                <w:rFonts w:eastAsiaTheme="majorEastAsia"/>
                <w:noProof/>
              </w:rPr>
              <w:t>(Anforderungen an den Entwicklungsprozess)</w:t>
            </w:r>
            <w:r w:rsidR="00503D46">
              <w:rPr>
                <w:noProof/>
                <w:webHidden/>
              </w:rPr>
              <w:tab/>
            </w:r>
            <w:r w:rsidR="00503D46">
              <w:rPr>
                <w:noProof/>
                <w:webHidden/>
              </w:rPr>
              <w:fldChar w:fldCharType="begin"/>
            </w:r>
            <w:r w:rsidR="00503D46">
              <w:rPr>
                <w:noProof/>
                <w:webHidden/>
              </w:rPr>
              <w:instrText xml:space="preserve"> PAGEREF _Toc310504611 \h </w:instrText>
            </w:r>
            <w:r w:rsidR="00503D46">
              <w:rPr>
                <w:noProof/>
                <w:webHidden/>
              </w:rPr>
            </w:r>
            <w:r w:rsidR="00503D46">
              <w:rPr>
                <w:noProof/>
                <w:webHidden/>
              </w:rPr>
              <w:fldChar w:fldCharType="separate"/>
            </w:r>
            <w:r w:rsidR="00503D46">
              <w:rPr>
                <w:noProof/>
                <w:webHidden/>
              </w:rPr>
              <w:t>3</w:t>
            </w:r>
            <w:r w:rsidR="00503D46">
              <w:rPr>
                <w:noProof/>
                <w:webHidden/>
              </w:rPr>
              <w:fldChar w:fldCharType="end"/>
            </w:r>
          </w:hyperlink>
        </w:p>
        <w:p w:rsidR="00F46D36" w:rsidRPr="00516821" w:rsidRDefault="00964988">
          <w:r w:rsidRPr="00516821">
            <w:fldChar w:fldCharType="end"/>
          </w:r>
        </w:p>
      </w:sdtContent>
    </w:sdt>
    <w:p w:rsidR="00F46D36" w:rsidRPr="00516821" w:rsidRDefault="00F46D36" w:rsidP="00F46D36">
      <w:pPr>
        <w:pStyle w:val="berschrift1"/>
      </w:pPr>
    </w:p>
    <w:p w:rsidR="00F46D36" w:rsidRPr="00516821" w:rsidRDefault="00F46D36" w:rsidP="00F46D36">
      <w:pPr>
        <w:pStyle w:val="berschrift1"/>
      </w:pPr>
      <w:bookmarkStart w:id="0" w:name="_Toc310504598"/>
      <w:r w:rsidRPr="00516821">
        <w:t>Vorbemerkungen</w:t>
      </w:r>
      <w:bookmarkEnd w:id="0"/>
    </w:p>
    <w:p w:rsidR="00F46D36" w:rsidRPr="00516821" w:rsidRDefault="00F46D36" w:rsidP="00F46D36">
      <w:pPr>
        <w:pStyle w:val="berschrift1"/>
      </w:pPr>
      <w:bookmarkStart w:id="1" w:name="_Toc310504599"/>
      <w:r w:rsidRPr="00516821">
        <w:t>Dokumentenhistorie</w:t>
      </w:r>
      <w:bookmarkEnd w:id="1"/>
    </w:p>
    <w:p w:rsidR="00F46D36" w:rsidRPr="00516821" w:rsidRDefault="00F46D36" w:rsidP="00F46D36">
      <w:pPr>
        <w:pStyle w:val="berschrift1"/>
      </w:pPr>
      <w:bookmarkStart w:id="2" w:name="_Toc310504600"/>
      <w:r w:rsidRPr="00516821">
        <w:t>Glossar</w:t>
      </w:r>
      <w:bookmarkEnd w:id="2"/>
    </w:p>
    <w:p w:rsidR="00F46D36" w:rsidRDefault="00F46D36" w:rsidP="00F46D36">
      <w:pPr>
        <w:pStyle w:val="berschrift1"/>
      </w:pPr>
      <w:bookmarkStart w:id="3" w:name="_Toc310504601"/>
      <w:r w:rsidRPr="00516821">
        <w:t>Ziel und Umfang</w:t>
      </w:r>
      <w:bookmarkEnd w:id="3"/>
    </w:p>
    <w:p w:rsidR="005A0DB3" w:rsidRDefault="005A0DB3" w:rsidP="005A0DB3">
      <w:r>
        <w:t>Muss-, Soll-, Kann- und Abgrenzungskriterien</w:t>
      </w:r>
    </w:p>
    <w:p w:rsidR="00516821" w:rsidRDefault="00516821" w:rsidP="00516821">
      <w:pPr>
        <w:pStyle w:val="berschrift1"/>
      </w:pPr>
      <w:bookmarkStart w:id="4" w:name="_Toc310504602"/>
      <w:r w:rsidRPr="00516821">
        <w:t>Konzept</w:t>
      </w:r>
      <w:r w:rsidR="005A0DB3">
        <w:t xml:space="preserve"> und Einsatz</w:t>
      </w:r>
      <w:bookmarkEnd w:id="4"/>
    </w:p>
    <w:p w:rsidR="00821B17" w:rsidRPr="00821B17" w:rsidRDefault="005A0DB3" w:rsidP="005A0DB3">
      <w:r>
        <w:t>Anwendungsbereiche, Zielgruppen, Betriebsbedingungen (?)</w:t>
      </w:r>
    </w:p>
    <w:p w:rsidR="00821B17" w:rsidRDefault="00821B17" w:rsidP="0087353E">
      <w:pPr>
        <w:pStyle w:val="berschrift3"/>
      </w:pPr>
      <w:bookmarkStart w:id="5" w:name="_Toc310504603"/>
      <w:r w:rsidRPr="00516821">
        <w:t>Anwendungsfälle (</w:t>
      </w:r>
      <w:proofErr w:type="spellStart"/>
      <w:r w:rsidRPr="00516821">
        <w:t>Use</w:t>
      </w:r>
      <w:proofErr w:type="spellEnd"/>
      <w:r w:rsidRPr="00516821">
        <w:t xml:space="preserve"> Case Scenarios)</w:t>
      </w:r>
      <w:bookmarkEnd w:id="5"/>
    </w:p>
    <w:p w:rsidR="00821B17" w:rsidRDefault="00821B17" w:rsidP="00821B17">
      <w:r>
        <w:t>Fragebogen:</w:t>
      </w:r>
    </w:p>
    <w:p w:rsidR="00821B17" w:rsidRDefault="00821B17" w:rsidP="00821B17">
      <w:r>
        <w:t xml:space="preserve">-Was sind die Anwendungsfälle für das APP (bitte in Details… </w:t>
      </w:r>
      <w:proofErr w:type="spellStart"/>
      <w:r>
        <w:t>UseCase</w:t>
      </w:r>
      <w:proofErr w:type="spellEnd"/>
      <w:r>
        <w:t xml:space="preserve"> Scenario + Beschreibung)</w:t>
      </w:r>
    </w:p>
    <w:p w:rsidR="00821B17" w:rsidRDefault="00821B17" w:rsidP="00821B17">
      <w:r>
        <w:t>-Leiten sie bitte die Daten und Dienste die dafür benötigt werden</w:t>
      </w:r>
    </w:p>
    <w:p w:rsidR="00821B17" w:rsidRDefault="00821B17" w:rsidP="00821B17"/>
    <w:p w:rsidR="00821B17" w:rsidRPr="004C6CF1" w:rsidRDefault="00821B17" w:rsidP="00821B17">
      <w:proofErr w:type="spellStart"/>
      <w:r>
        <w:t>Preliminary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Cases</w:t>
      </w:r>
    </w:p>
    <w:p w:rsidR="00821B17" w:rsidRDefault="00821B17" w:rsidP="00821B17">
      <w:pPr>
        <w:pStyle w:val="AbsatzTabelle"/>
        <w:numPr>
          <w:ilvl w:val="0"/>
          <w:numId w:val="2"/>
        </w:numPr>
        <w:rPr>
          <w:sz w:val="20"/>
        </w:rPr>
      </w:pPr>
      <w:r>
        <w:rPr>
          <w:sz w:val="20"/>
        </w:rPr>
        <w:t>Zugang und Personalisierung  (IVI)</w:t>
      </w:r>
    </w:p>
    <w:p w:rsidR="00821B17" w:rsidDel="003E332A" w:rsidRDefault="00821B17" w:rsidP="00821B17">
      <w:pPr>
        <w:pStyle w:val="AbsatzTabelle"/>
        <w:numPr>
          <w:ilvl w:val="0"/>
          <w:numId w:val="2"/>
        </w:numPr>
        <w:rPr>
          <w:del w:id="6" w:author="lfa" w:date="2011-12-01T12:15:00Z"/>
          <w:sz w:val="20"/>
        </w:rPr>
      </w:pPr>
      <w:del w:id="7" w:author="lfa" w:date="2011-12-01T12:15:00Z">
        <w:r w:rsidDel="003E332A">
          <w:rPr>
            <w:sz w:val="20"/>
          </w:rPr>
          <w:lastRenderedPageBreak/>
          <w:delText>Tarifierung und Abrechnung (IVI)</w:delText>
        </w:r>
      </w:del>
    </w:p>
    <w:p w:rsidR="00821B17" w:rsidDel="003E332A" w:rsidRDefault="00821B17" w:rsidP="00821B17">
      <w:pPr>
        <w:pStyle w:val="AbsatzTabelle"/>
        <w:numPr>
          <w:ilvl w:val="1"/>
          <w:numId w:val="2"/>
        </w:numPr>
        <w:rPr>
          <w:del w:id="8" w:author="lfa" w:date="2011-12-01T12:15:00Z"/>
          <w:sz w:val="20"/>
        </w:rPr>
      </w:pPr>
      <w:del w:id="9" w:author="lfa" w:date="2011-12-01T12:15:00Z">
        <w:r w:rsidDel="003E332A">
          <w:rPr>
            <w:sz w:val="20"/>
          </w:rPr>
          <w:delText>wie erfolgt die Tarifierung und Abrechnung</w:delText>
        </w:r>
      </w:del>
    </w:p>
    <w:p w:rsidR="00821B17" w:rsidRDefault="00821B17" w:rsidP="00821B17">
      <w:pPr>
        <w:pStyle w:val="AbsatzTabelle"/>
        <w:numPr>
          <w:ilvl w:val="0"/>
          <w:numId w:val="2"/>
        </w:numPr>
        <w:rPr>
          <w:sz w:val="20"/>
        </w:rPr>
      </w:pPr>
      <w:r>
        <w:rPr>
          <w:sz w:val="20"/>
        </w:rPr>
        <w:t>Disposition und Buchung der Fahrzeuge (IVI)</w:t>
      </w:r>
    </w:p>
    <w:p w:rsidR="00821B17" w:rsidRPr="00091267" w:rsidRDefault="00821B17" w:rsidP="00821B17">
      <w:pPr>
        <w:pStyle w:val="AbsatzTabelle"/>
        <w:numPr>
          <w:ilvl w:val="0"/>
          <w:numId w:val="2"/>
        </w:numPr>
      </w:pPr>
      <w:r w:rsidRPr="00091267">
        <w:rPr>
          <w:sz w:val="20"/>
        </w:rPr>
        <w:t xml:space="preserve">Laden </w:t>
      </w:r>
      <w:r>
        <w:rPr>
          <w:sz w:val="20"/>
        </w:rPr>
        <w:t>(IVI) ist das nicht OBU?</w:t>
      </w:r>
    </w:p>
    <w:p w:rsidR="00821B17" w:rsidRPr="00D83D22" w:rsidRDefault="00821B17" w:rsidP="00821B17">
      <w:pPr>
        <w:pStyle w:val="AbsatzTabelle"/>
        <w:numPr>
          <w:ilvl w:val="0"/>
          <w:numId w:val="2"/>
        </w:numPr>
      </w:pPr>
      <w:proofErr w:type="spellStart"/>
      <w:r w:rsidRPr="00091267">
        <w:rPr>
          <w:sz w:val="20"/>
        </w:rPr>
        <w:t>Partizipative</w:t>
      </w:r>
      <w:proofErr w:type="spellEnd"/>
      <w:r w:rsidRPr="00091267">
        <w:rPr>
          <w:sz w:val="20"/>
        </w:rPr>
        <w:t xml:space="preserve"> e-Mobilität</w:t>
      </w:r>
      <w:r>
        <w:rPr>
          <w:sz w:val="20"/>
        </w:rPr>
        <w:t xml:space="preserve"> (FOKUS)</w:t>
      </w:r>
    </w:p>
    <w:p w:rsidR="00821B17" w:rsidRPr="003F3A77" w:rsidRDefault="00821B17" w:rsidP="00821B17">
      <w:pPr>
        <w:pStyle w:val="FormatvorlageAbsatz10PtSchwarz"/>
        <w:numPr>
          <w:ilvl w:val="1"/>
          <w:numId w:val="2"/>
        </w:numPr>
        <w:spacing w:after="40"/>
      </w:pPr>
      <w:proofErr w:type="spellStart"/>
      <w:r w:rsidRPr="003F3A77">
        <w:rPr>
          <w:b/>
          <w:szCs w:val="32"/>
        </w:rPr>
        <w:t>Partizipative</w:t>
      </w:r>
      <w:proofErr w:type="spellEnd"/>
      <w:r w:rsidRPr="003F3A77">
        <w:rPr>
          <w:b/>
          <w:szCs w:val="32"/>
        </w:rPr>
        <w:t xml:space="preserve">-e-Mobilität: Entwicklung eines Systems mit Web2.0-Elementen für die Einbeziehung und Beteiligung von Bürgern und Bürgerinnen bei der Planung und Bereitstellung von E-Mobilitätsressourcen (z.B. Standorte Fahrzeuge und Tankstellen) sowie zur ortsbezogenen Smartphone-basierten Übermittlung von Anliegen (beschädigte Ladestationen, </w:t>
      </w:r>
      <w:proofErr w:type="spellStart"/>
      <w:r w:rsidRPr="003F3A77">
        <w:rPr>
          <w:b/>
          <w:szCs w:val="32"/>
        </w:rPr>
        <w:t>eFZ</w:t>
      </w:r>
      <w:proofErr w:type="spellEnd"/>
      <w:r w:rsidRPr="003F3A77">
        <w:rPr>
          <w:b/>
          <w:szCs w:val="32"/>
        </w:rPr>
        <w:t xml:space="preserve"> usw.) und deren Nachverfolgung. </w:t>
      </w:r>
      <w:r w:rsidRPr="003F3A77">
        <w:t xml:space="preserve">. </w:t>
      </w:r>
    </w:p>
    <w:p w:rsidR="00821B17" w:rsidRDefault="00821B17" w:rsidP="00821B17">
      <w:pPr>
        <w:pStyle w:val="AbsatzTabelle"/>
        <w:numPr>
          <w:ilvl w:val="1"/>
          <w:numId w:val="2"/>
        </w:numPr>
      </w:pPr>
      <w:r>
        <w:t xml:space="preserve">Was ist darunter zu verstehen </w:t>
      </w:r>
      <w:proofErr w:type="spellStart"/>
      <w:r>
        <w:t>Plannung</w:t>
      </w:r>
      <w:proofErr w:type="spellEnd"/>
      <w:r>
        <w:t xml:space="preserve"> und Bereitstellen? welche Szenarios ergeben sich insgesamt?</w:t>
      </w:r>
    </w:p>
    <w:p w:rsidR="00821B17" w:rsidRDefault="00821B17" w:rsidP="00821B17">
      <w:pPr>
        <w:pStyle w:val="AbsatzTabelle"/>
        <w:numPr>
          <w:ilvl w:val="2"/>
          <w:numId w:val="2"/>
        </w:numPr>
      </w:pPr>
      <w:r>
        <w:t>Anliegen:</w:t>
      </w:r>
    </w:p>
    <w:p w:rsidR="00821B17" w:rsidRDefault="00821B17" w:rsidP="00821B17">
      <w:pPr>
        <w:pStyle w:val="AbsatzTabelle"/>
        <w:numPr>
          <w:ilvl w:val="3"/>
          <w:numId w:val="2"/>
        </w:numPr>
      </w:pPr>
      <w:r>
        <w:t xml:space="preserve">Defektes </w:t>
      </w:r>
      <w:proofErr w:type="spellStart"/>
      <w:r>
        <w:t>eFZ</w:t>
      </w:r>
      <w:proofErr w:type="spellEnd"/>
    </w:p>
    <w:p w:rsidR="00821B17" w:rsidRDefault="00821B17" w:rsidP="00821B17">
      <w:pPr>
        <w:pStyle w:val="AbsatzTabelle"/>
        <w:numPr>
          <w:ilvl w:val="3"/>
          <w:numId w:val="2"/>
        </w:numPr>
      </w:pPr>
      <w:r>
        <w:t>Unfall</w:t>
      </w:r>
    </w:p>
    <w:p w:rsidR="00821B17" w:rsidRDefault="00821B17" w:rsidP="00821B17">
      <w:pPr>
        <w:pStyle w:val="AbsatzTabelle"/>
        <w:numPr>
          <w:ilvl w:val="3"/>
          <w:numId w:val="2"/>
        </w:numPr>
      </w:pPr>
      <w:bookmarkStart w:id="10" w:name="_GoBack"/>
      <w:r>
        <w:t xml:space="preserve">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juice</w:t>
      </w:r>
      <w:proofErr w:type="spellEnd"/>
    </w:p>
    <w:bookmarkEnd w:id="10"/>
    <w:p w:rsidR="00821B17" w:rsidRDefault="00821B17" w:rsidP="00821B17">
      <w:pPr>
        <w:pStyle w:val="AbsatzTabelle"/>
        <w:numPr>
          <w:ilvl w:val="3"/>
          <w:numId w:val="2"/>
        </w:numPr>
      </w:pPr>
      <w:r>
        <w:t>Ladestation beschädigt</w:t>
      </w:r>
    </w:p>
    <w:p w:rsidR="00821B17" w:rsidRDefault="00821B17" w:rsidP="00821B17">
      <w:pPr>
        <w:pStyle w:val="AbsatzTabelle"/>
        <w:numPr>
          <w:ilvl w:val="3"/>
          <w:numId w:val="2"/>
        </w:numPr>
      </w:pPr>
      <w:proofErr w:type="spellStart"/>
      <w:r>
        <w:t>traffic</w:t>
      </w:r>
      <w:proofErr w:type="spellEnd"/>
      <w:r>
        <w:t xml:space="preserve"> </w:t>
      </w:r>
      <w:proofErr w:type="spellStart"/>
      <w:r>
        <w:t>jams</w:t>
      </w:r>
      <w:proofErr w:type="spellEnd"/>
      <w:r>
        <w:t xml:space="preserve"> + </w:t>
      </w:r>
      <w:proofErr w:type="spellStart"/>
      <w:r>
        <w:t>Strassenbeschädigung</w:t>
      </w:r>
      <w:proofErr w:type="spellEnd"/>
      <w:r>
        <w:t xml:space="preserve"> + </w:t>
      </w:r>
      <w:proofErr w:type="spellStart"/>
      <w:r>
        <w:t>umleitungen</w:t>
      </w:r>
      <w:proofErr w:type="spellEnd"/>
      <w:r>
        <w:t xml:space="preserve"> (App für sich?)</w:t>
      </w:r>
    </w:p>
    <w:p w:rsidR="00821B17" w:rsidRDefault="00821B17" w:rsidP="00821B17">
      <w:pPr>
        <w:pStyle w:val="AbsatzTabelle"/>
        <w:numPr>
          <w:ilvl w:val="3"/>
          <w:numId w:val="2"/>
        </w:numPr>
      </w:pPr>
      <w:proofErr w:type="spellStart"/>
      <w:r>
        <w:t>eFZschlüssel</w:t>
      </w:r>
      <w:proofErr w:type="spellEnd"/>
      <w:r>
        <w:t xml:space="preserve"> Verlust oder andere Verluste</w:t>
      </w:r>
    </w:p>
    <w:p w:rsidR="00821B17" w:rsidRDefault="00821B17" w:rsidP="00821B17">
      <w:pPr>
        <w:pStyle w:val="AbsatzTabelle"/>
        <w:numPr>
          <w:ilvl w:val="3"/>
          <w:numId w:val="2"/>
        </w:numPr>
      </w:pPr>
      <w:proofErr w:type="spellStart"/>
      <w:r>
        <w:t>eFZ</w:t>
      </w:r>
      <w:proofErr w:type="spellEnd"/>
      <w:r>
        <w:t xml:space="preserve"> </w:t>
      </w:r>
      <w:proofErr w:type="spellStart"/>
      <w:r>
        <w:t>wurder</w:t>
      </w:r>
      <w:proofErr w:type="spellEnd"/>
      <w:r>
        <w:t xml:space="preserve"> abgeschleppt</w:t>
      </w:r>
    </w:p>
    <w:p w:rsidR="00821B17" w:rsidRDefault="00821B17" w:rsidP="00821B17">
      <w:pPr>
        <w:pStyle w:val="AbsatzTabelle"/>
        <w:numPr>
          <w:ilvl w:val="2"/>
          <w:numId w:val="2"/>
        </w:numPr>
      </w:pPr>
      <w:proofErr w:type="spellStart"/>
      <w:r>
        <w:t>Plannung</w:t>
      </w:r>
      <w:proofErr w:type="spellEnd"/>
      <w:r>
        <w:t xml:space="preserve"> und Bereitstellung von </w:t>
      </w:r>
      <w:proofErr w:type="spellStart"/>
      <w:r>
        <w:t>eMobilitätsresourcen</w:t>
      </w:r>
      <w:proofErr w:type="spellEnd"/>
    </w:p>
    <w:p w:rsidR="00821B17" w:rsidRDefault="00821B17" w:rsidP="00821B17">
      <w:pPr>
        <w:pStyle w:val="AbsatzTabelle"/>
        <w:numPr>
          <w:ilvl w:val="3"/>
          <w:numId w:val="2"/>
        </w:numPr>
      </w:pPr>
      <w:r>
        <w:t xml:space="preserve">Anmeldung eines neuen </w:t>
      </w:r>
      <w:proofErr w:type="spellStart"/>
      <w:r>
        <w:t>MobilitätsDatenDienstes</w:t>
      </w:r>
      <w:proofErr w:type="spellEnd"/>
    </w:p>
    <w:p w:rsidR="00821B17" w:rsidRDefault="00821B17" w:rsidP="00821B17">
      <w:pPr>
        <w:pStyle w:val="AbsatzTabelle"/>
        <w:numPr>
          <w:ilvl w:val="3"/>
          <w:numId w:val="2"/>
        </w:numPr>
      </w:pPr>
      <w:proofErr w:type="spellStart"/>
      <w:r>
        <w:t>voting</w:t>
      </w:r>
      <w:proofErr w:type="spellEnd"/>
      <w:r>
        <w:t xml:space="preserve"> für eine neue Ladestation</w:t>
      </w:r>
    </w:p>
    <w:p w:rsidR="00821B17" w:rsidRDefault="00821B17" w:rsidP="00821B17">
      <w:pPr>
        <w:pStyle w:val="AbsatzTabelle"/>
        <w:numPr>
          <w:ilvl w:val="3"/>
          <w:numId w:val="2"/>
        </w:numPr>
      </w:pPr>
      <w:proofErr w:type="spellStart"/>
      <w:r>
        <w:t>wunsch</w:t>
      </w:r>
      <w:proofErr w:type="spellEnd"/>
      <w:r>
        <w:t xml:space="preserve"> auf mehrere </w:t>
      </w:r>
      <w:proofErr w:type="spellStart"/>
      <w:r>
        <w:t>eFZ</w:t>
      </w:r>
      <w:proofErr w:type="spellEnd"/>
      <w:r>
        <w:t xml:space="preserve"> benötigt in einem bestimmten Umkreis</w:t>
      </w:r>
    </w:p>
    <w:p w:rsidR="00821B17" w:rsidRPr="00136963" w:rsidRDefault="00821B17" w:rsidP="00821B17">
      <w:pPr>
        <w:pStyle w:val="AbsatzTabelle"/>
        <w:numPr>
          <w:ilvl w:val="4"/>
          <w:numId w:val="2"/>
        </w:numPr>
      </w:pPr>
      <w:r>
        <w:t>Änderungswünsche an einer bestimmten Sache</w:t>
      </w:r>
      <w:ins w:id="11" w:author="lfa" w:date="2011-12-01T16:53:00Z">
        <w:r w:rsidR="00907C63">
          <w:t xml:space="preserve"> (</w:t>
        </w:r>
        <w:proofErr w:type="spellStart"/>
        <w:r w:rsidR="00907C63">
          <w:t>Recommendations</w:t>
        </w:r>
        <w:proofErr w:type="spellEnd"/>
        <w:r w:rsidR="00907C63">
          <w:t>)</w:t>
        </w:r>
      </w:ins>
    </w:p>
    <w:p w:rsidR="00821B17" w:rsidRDefault="00632A60" w:rsidP="005A0DB3">
      <w:ins w:id="12" w:author="lfa" w:date="2011-12-01T16:50:00Z">
        <w:r>
          <w:t xml:space="preserve">Nicht nur </w:t>
        </w:r>
      </w:ins>
      <w:ins w:id="13" w:author="lfa" w:date="2011-12-01T16:51:00Z">
        <w:r>
          <w:t xml:space="preserve">Anwendungsfälle für </w:t>
        </w:r>
      </w:ins>
      <w:proofErr w:type="spellStart"/>
      <w:ins w:id="14" w:author="lfa" w:date="2011-12-01T16:50:00Z">
        <w:r>
          <w:t>nutzer</w:t>
        </w:r>
        <w:proofErr w:type="spellEnd"/>
        <w:r>
          <w:t xml:space="preserve"> sondern auch </w:t>
        </w:r>
      </w:ins>
      <w:ins w:id="15" w:author="lfa" w:date="2011-12-01T16:51:00Z">
        <w:r>
          <w:t>für V</w:t>
        </w:r>
      </w:ins>
      <w:ins w:id="16" w:author="lfa" w:date="2011-12-01T16:50:00Z">
        <w:r>
          <w:t>erwalter der Anliegen müssen betrachtet werden</w:t>
        </w:r>
      </w:ins>
      <w:ins w:id="17" w:author="lfa" w:date="2011-12-01T16:51:00Z">
        <w:r>
          <w:t>.</w:t>
        </w:r>
      </w:ins>
    </w:p>
    <w:p w:rsidR="005A0DB3" w:rsidRDefault="005A0DB3" w:rsidP="005A0DB3">
      <w:pPr>
        <w:pStyle w:val="berschrift1"/>
      </w:pPr>
      <w:bookmarkStart w:id="18" w:name="_Toc310504604"/>
      <w:proofErr w:type="spellStart"/>
      <w:r>
        <w:t>Demonstratorübersicht</w:t>
      </w:r>
      <w:proofErr w:type="spellEnd"/>
      <w:r w:rsidR="00451F52">
        <w:t xml:space="preserve"> und </w:t>
      </w:r>
      <w:proofErr w:type="spellStart"/>
      <w:r w:rsidR="00451F52">
        <w:t>funktionen</w:t>
      </w:r>
      <w:bookmarkEnd w:id="18"/>
      <w:proofErr w:type="spellEnd"/>
    </w:p>
    <w:p w:rsidR="00451F52" w:rsidRDefault="00821B17" w:rsidP="00451F52"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kurze Übersicht über das Produkt</w:t>
      </w:r>
      <w:r w:rsidR="00451F52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, genaue und detaillierte Beschreibung der einzelnen Funktionen</w:t>
      </w:r>
    </w:p>
    <w:p w:rsidR="00451F52" w:rsidRPr="00516821" w:rsidRDefault="00451F52" w:rsidP="0087353E">
      <w:pPr>
        <w:pStyle w:val="berschrift3"/>
      </w:pPr>
      <w:bookmarkStart w:id="19" w:name="_Toc310504605"/>
      <w:r w:rsidRPr="00516821">
        <w:t>Umsetzung</w:t>
      </w:r>
      <w:bookmarkEnd w:id="19"/>
    </w:p>
    <w:p w:rsidR="00451F52" w:rsidRPr="00516821" w:rsidRDefault="00451F52" w:rsidP="00451F52">
      <w:r w:rsidRPr="00516821">
        <w:t>Benutzeroberfläche, Layout</w:t>
      </w:r>
      <w:r>
        <w:t xml:space="preserve">, </w:t>
      </w:r>
      <w:proofErr w:type="spellStart"/>
      <w:r>
        <w:t>video</w:t>
      </w:r>
      <w:proofErr w:type="spellEnd"/>
      <w:r>
        <w:t xml:space="preserve">…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dynamic</w:t>
      </w:r>
      <w:proofErr w:type="spellEnd"/>
    </w:p>
    <w:p w:rsidR="005A0DB3" w:rsidRPr="005A0DB3" w:rsidRDefault="005A0DB3" w:rsidP="005A0DB3">
      <w:pPr>
        <w:pStyle w:val="berschrift1"/>
      </w:pPr>
      <w:bookmarkStart w:id="20" w:name="_Toc310504606"/>
      <w:proofErr w:type="spellStart"/>
      <w:r>
        <w:t>Qualitativeanforderungen</w:t>
      </w:r>
      <w:proofErr w:type="spellEnd"/>
      <w:r w:rsidR="00821B17">
        <w:t xml:space="preserve"> (?)</w:t>
      </w:r>
      <w:bookmarkEnd w:id="20"/>
    </w:p>
    <w:p w:rsidR="00EF46E3" w:rsidRPr="00EF46E3" w:rsidRDefault="00EF46E3" w:rsidP="00EF46E3"/>
    <w:p w:rsidR="00F46D36" w:rsidRDefault="00F46D36" w:rsidP="00F46D36">
      <w:pPr>
        <w:pStyle w:val="berschrift1"/>
      </w:pPr>
      <w:bookmarkStart w:id="21" w:name="_Toc310504607"/>
      <w:r w:rsidRPr="00516821">
        <w:t>Nicht funktionale Anforderungen</w:t>
      </w:r>
      <w:bookmarkEnd w:id="21"/>
    </w:p>
    <w:p w:rsidR="00821B17" w:rsidRPr="00821B17" w:rsidRDefault="00821B17" w:rsidP="00821B17">
      <w:pPr>
        <w:pStyle w:val="Listenabsatz"/>
        <w:numPr>
          <w:ilvl w:val="0"/>
          <w:numId w:val="2"/>
        </w:numPr>
      </w:pPr>
      <w:r w:rsidRPr="00821B17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einzuhaltende Gesetze und Normen, Sicherheitsanforderungen, Plattformabhängigkeiten</w:t>
      </w:r>
    </w:p>
    <w:p w:rsidR="00EF46E3" w:rsidRDefault="00EF46E3" w:rsidP="00821B17">
      <w:pPr>
        <w:pStyle w:val="Listenabsatz"/>
        <w:numPr>
          <w:ilvl w:val="0"/>
          <w:numId w:val="1"/>
        </w:numPr>
      </w:pPr>
      <w:r>
        <w:t>soziale kulturelle Anforderungen des Demonstrators</w:t>
      </w:r>
    </w:p>
    <w:p w:rsidR="00821B17" w:rsidRDefault="00821B17" w:rsidP="00821B17">
      <w:pPr>
        <w:numPr>
          <w:ilvl w:val="0"/>
          <w:numId w:val="1"/>
        </w:numPr>
        <w:shd w:val="clear" w:color="auto" w:fill="FFFFFF"/>
        <w:spacing w:before="100" w:beforeAutospacing="1" w:after="24" w:line="285" w:lineRule="atLeast"/>
        <w:rPr>
          <w:rFonts w:ascii="Arial" w:hAnsi="Arial" w:cs="Arial"/>
          <w:color w:val="000000"/>
          <w:sz w:val="20"/>
          <w:szCs w:val="20"/>
        </w:rPr>
      </w:pPr>
      <w:r w:rsidRPr="00821B17">
        <w:rPr>
          <w:rFonts w:ascii="Arial" w:hAnsi="Arial" w:cs="Arial"/>
          <w:color w:val="000000"/>
          <w:sz w:val="20"/>
          <w:szCs w:val="20"/>
        </w:rPr>
        <w:t>Zuverlässigkeit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(Systemreife, Wiederherstellbarkeit, Fehlertoleranz)</w:t>
      </w:r>
    </w:p>
    <w:p w:rsidR="00821B17" w:rsidRDefault="00821B17" w:rsidP="00821B17">
      <w:pPr>
        <w:numPr>
          <w:ilvl w:val="0"/>
          <w:numId w:val="1"/>
        </w:numPr>
        <w:shd w:val="clear" w:color="auto" w:fill="FFFFFF"/>
        <w:spacing w:before="100" w:beforeAutospacing="1" w:after="24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Aussehen und Handhabung (</w:t>
      </w:r>
      <w:r w:rsidRPr="00821B17">
        <w:rPr>
          <w:rFonts w:ascii="Arial" w:hAnsi="Arial" w:cs="Arial"/>
          <w:color w:val="000000"/>
          <w:sz w:val="20"/>
          <w:szCs w:val="20"/>
        </w:rPr>
        <w:t xml:space="preserve">Look </w:t>
      </w:r>
      <w:proofErr w:type="spellStart"/>
      <w:r w:rsidRPr="00821B17">
        <w:rPr>
          <w:rFonts w:ascii="Arial" w:hAnsi="Arial" w:cs="Arial"/>
          <w:color w:val="000000"/>
          <w:sz w:val="20"/>
          <w:szCs w:val="20"/>
        </w:rPr>
        <w:t>and</w:t>
      </w:r>
      <w:proofErr w:type="spellEnd"/>
      <w:r w:rsidRPr="00821B1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21B17">
        <w:rPr>
          <w:rFonts w:ascii="Arial" w:hAnsi="Arial" w:cs="Arial"/>
          <w:color w:val="000000"/>
          <w:sz w:val="20"/>
          <w:szCs w:val="20"/>
        </w:rPr>
        <w:t>Feel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821B17" w:rsidRDefault="00821B17" w:rsidP="00821B17">
      <w:pPr>
        <w:numPr>
          <w:ilvl w:val="0"/>
          <w:numId w:val="1"/>
        </w:numPr>
        <w:shd w:val="clear" w:color="auto" w:fill="FFFFFF"/>
        <w:spacing w:before="100" w:beforeAutospacing="1" w:after="24" w:line="285" w:lineRule="atLeast"/>
        <w:rPr>
          <w:rFonts w:ascii="Arial" w:hAnsi="Arial" w:cs="Arial"/>
          <w:color w:val="000000"/>
          <w:sz w:val="20"/>
          <w:szCs w:val="20"/>
        </w:rPr>
      </w:pPr>
      <w:r w:rsidRPr="00821B17">
        <w:rPr>
          <w:rFonts w:ascii="Arial" w:hAnsi="Arial" w:cs="Arial"/>
          <w:color w:val="000000"/>
          <w:sz w:val="20"/>
          <w:szCs w:val="20"/>
        </w:rPr>
        <w:t>Benutzbarkeit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(Verständlichkeit, Erlernbarkeit, Bedienbarkeit)</w:t>
      </w:r>
    </w:p>
    <w:p w:rsidR="00821B17" w:rsidRDefault="00821B17" w:rsidP="00821B17">
      <w:pPr>
        <w:numPr>
          <w:ilvl w:val="0"/>
          <w:numId w:val="1"/>
        </w:numPr>
        <w:shd w:val="clear" w:color="auto" w:fill="FFFFFF"/>
        <w:spacing w:before="100" w:beforeAutospacing="1" w:after="24" w:line="285" w:lineRule="atLeast"/>
        <w:rPr>
          <w:rFonts w:ascii="Arial" w:hAnsi="Arial" w:cs="Arial"/>
          <w:color w:val="000000"/>
          <w:sz w:val="20"/>
          <w:szCs w:val="20"/>
        </w:rPr>
      </w:pPr>
      <w:r w:rsidRPr="00821B17">
        <w:rPr>
          <w:rFonts w:ascii="Arial" w:hAnsi="Arial" w:cs="Arial"/>
          <w:color w:val="000000"/>
          <w:sz w:val="20"/>
          <w:szCs w:val="20"/>
        </w:rPr>
        <w:t>Leistung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und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21B17">
        <w:rPr>
          <w:rFonts w:ascii="Arial" w:hAnsi="Arial" w:cs="Arial"/>
          <w:color w:val="000000"/>
          <w:sz w:val="20"/>
          <w:szCs w:val="20"/>
        </w:rPr>
        <w:t>Effizienz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(Antwortzeiten, Ressourcenbedarf, Wirtschaftlichkeit)</w:t>
      </w:r>
    </w:p>
    <w:p w:rsidR="00821B17" w:rsidRDefault="00821B17" w:rsidP="00821B17">
      <w:pPr>
        <w:numPr>
          <w:ilvl w:val="0"/>
          <w:numId w:val="1"/>
        </w:numPr>
        <w:shd w:val="clear" w:color="auto" w:fill="FFFFFF"/>
        <w:spacing w:before="100" w:beforeAutospacing="1" w:after="24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Betrieb und Umgebungsbedingungen</w:t>
      </w:r>
    </w:p>
    <w:p w:rsidR="00821B17" w:rsidRDefault="00821B17" w:rsidP="00821B17">
      <w:pPr>
        <w:numPr>
          <w:ilvl w:val="0"/>
          <w:numId w:val="1"/>
        </w:numPr>
        <w:shd w:val="clear" w:color="auto" w:fill="FFFFFF"/>
        <w:spacing w:before="100" w:beforeAutospacing="1" w:after="24" w:line="285" w:lineRule="atLeast"/>
        <w:rPr>
          <w:rFonts w:ascii="Arial" w:hAnsi="Arial" w:cs="Arial"/>
          <w:color w:val="000000"/>
          <w:sz w:val="20"/>
          <w:szCs w:val="20"/>
        </w:rPr>
      </w:pPr>
      <w:r w:rsidRPr="00821B17">
        <w:rPr>
          <w:rFonts w:ascii="Arial" w:hAnsi="Arial" w:cs="Arial"/>
          <w:color w:val="000000"/>
          <w:sz w:val="20"/>
          <w:szCs w:val="20"/>
        </w:rPr>
        <w:t>Wartbarkeit</w:t>
      </w:r>
      <w:r>
        <w:rPr>
          <w:rFonts w:ascii="Arial" w:hAnsi="Arial" w:cs="Arial"/>
          <w:color w:val="000000"/>
          <w:sz w:val="20"/>
          <w:szCs w:val="20"/>
        </w:rPr>
        <w:t>, Änderbarkeit (Analysierbarkeit, Stabilität, Prüfbarkeit, Erweiterbarkeit)</w:t>
      </w:r>
    </w:p>
    <w:p w:rsidR="00821B17" w:rsidRDefault="00821B17" w:rsidP="00821B17">
      <w:pPr>
        <w:numPr>
          <w:ilvl w:val="0"/>
          <w:numId w:val="1"/>
        </w:numPr>
        <w:shd w:val="clear" w:color="auto" w:fill="FFFFFF"/>
        <w:spacing w:before="100" w:beforeAutospacing="1" w:after="24" w:line="285" w:lineRule="atLeast"/>
        <w:rPr>
          <w:rFonts w:ascii="Arial" w:hAnsi="Arial" w:cs="Arial"/>
          <w:color w:val="000000"/>
          <w:sz w:val="20"/>
          <w:szCs w:val="20"/>
        </w:rPr>
      </w:pPr>
      <w:r w:rsidRPr="00821B17">
        <w:rPr>
          <w:rFonts w:ascii="Arial" w:hAnsi="Arial" w:cs="Arial"/>
          <w:color w:val="000000"/>
          <w:sz w:val="20"/>
          <w:szCs w:val="20"/>
        </w:rPr>
        <w:lastRenderedPageBreak/>
        <w:t>Portierbarkeit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und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21B17">
        <w:rPr>
          <w:rFonts w:ascii="Arial" w:hAnsi="Arial" w:cs="Arial"/>
          <w:color w:val="000000"/>
          <w:sz w:val="20"/>
          <w:szCs w:val="20"/>
        </w:rPr>
        <w:t>Übertragbarkeit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(Anpassbarkeit, Installierbarkeit, Konformität, Austauschbarkeit)</w:t>
      </w:r>
    </w:p>
    <w:p w:rsidR="00821B17" w:rsidRDefault="00821B17" w:rsidP="00821B17">
      <w:pPr>
        <w:numPr>
          <w:ilvl w:val="0"/>
          <w:numId w:val="1"/>
        </w:numPr>
        <w:shd w:val="clear" w:color="auto" w:fill="FFFFFF"/>
        <w:spacing w:before="100" w:beforeAutospacing="1" w:after="24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Sicherheitsanforderungen (Vertraulichkeit,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21B17">
        <w:rPr>
          <w:rFonts w:ascii="Arial" w:hAnsi="Arial" w:cs="Arial"/>
          <w:color w:val="000000"/>
          <w:sz w:val="20"/>
          <w:szCs w:val="20"/>
        </w:rPr>
        <w:t>Informationssicherheit</w:t>
      </w:r>
      <w:r>
        <w:rPr>
          <w:rFonts w:ascii="Arial" w:hAnsi="Arial" w:cs="Arial"/>
          <w:color w:val="000000"/>
          <w:sz w:val="20"/>
          <w:szCs w:val="20"/>
        </w:rPr>
        <w:t>, Datenintegrität,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21B17">
        <w:rPr>
          <w:rFonts w:ascii="Arial" w:hAnsi="Arial" w:cs="Arial"/>
          <w:color w:val="000000"/>
          <w:sz w:val="20"/>
          <w:szCs w:val="20"/>
        </w:rPr>
        <w:t>Verfügbarkeit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:rsidR="00821B17" w:rsidRDefault="00821B17" w:rsidP="00821B17">
      <w:pPr>
        <w:numPr>
          <w:ilvl w:val="0"/>
          <w:numId w:val="1"/>
        </w:numPr>
        <w:shd w:val="clear" w:color="auto" w:fill="FFFFFF"/>
        <w:spacing w:before="100" w:beforeAutospacing="1" w:after="24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Korrektheit (Ergebnisse fehlerfrei)</w:t>
      </w:r>
    </w:p>
    <w:p w:rsidR="00821B17" w:rsidRDefault="00821B17" w:rsidP="00821B17">
      <w:pPr>
        <w:numPr>
          <w:ilvl w:val="0"/>
          <w:numId w:val="1"/>
        </w:numPr>
        <w:shd w:val="clear" w:color="auto" w:fill="FFFFFF"/>
        <w:spacing w:before="100" w:beforeAutospacing="1" w:after="24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Flexibilität (Unterstützung von Standards)</w:t>
      </w:r>
    </w:p>
    <w:p w:rsidR="00821B17" w:rsidRDefault="00821B17" w:rsidP="00821B17">
      <w:pPr>
        <w:numPr>
          <w:ilvl w:val="0"/>
          <w:numId w:val="1"/>
        </w:numPr>
        <w:shd w:val="clear" w:color="auto" w:fill="FFFFFF"/>
        <w:spacing w:before="100" w:beforeAutospacing="1" w:after="24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Skalierbarkeit (Änderungen des Problemumfangs bewältigen)</w:t>
      </w:r>
    </w:p>
    <w:p w:rsidR="00821B17" w:rsidRDefault="00821B17" w:rsidP="00821B17">
      <w:pPr>
        <w:numPr>
          <w:ilvl w:val="0"/>
          <w:numId w:val="1"/>
        </w:numPr>
        <w:shd w:val="clear" w:color="auto" w:fill="FFFFFF"/>
        <w:spacing w:before="100" w:beforeAutospacing="1" w:after="24" w:line="285" w:lineRule="atLeast"/>
      </w:pPr>
      <w:r w:rsidRPr="00821B17">
        <w:rPr>
          <w:rFonts w:ascii="Arial" w:hAnsi="Arial" w:cs="Arial"/>
          <w:color w:val="000000"/>
          <w:sz w:val="20"/>
          <w:szCs w:val="20"/>
        </w:rPr>
        <w:t>Randbedingungen</w:t>
      </w:r>
    </w:p>
    <w:p w:rsidR="00EF46E3" w:rsidRPr="00451F52" w:rsidRDefault="005A0DB3" w:rsidP="005A0DB3">
      <w:pPr>
        <w:pStyle w:val="berschrift1"/>
      </w:pPr>
      <w:bookmarkStart w:id="22" w:name="_Toc310504608"/>
      <w:r w:rsidRPr="00451F52">
        <w:t xml:space="preserve">Technische </w:t>
      </w:r>
      <w:proofErr w:type="spellStart"/>
      <w:r w:rsidRPr="00451F52">
        <w:t>Demonstratorumgebung</w:t>
      </w:r>
      <w:bookmarkEnd w:id="22"/>
      <w:proofErr w:type="spellEnd"/>
    </w:p>
    <w:p w:rsidR="00451F52" w:rsidRPr="00516821" w:rsidRDefault="00451F52" w:rsidP="0087353E">
      <w:pPr>
        <w:pStyle w:val="berschrift3"/>
      </w:pPr>
      <w:bookmarkStart w:id="23" w:name="_Toc310504609"/>
      <w:r w:rsidRPr="00516821">
        <w:t>Anforderungen an den Betrieb</w:t>
      </w:r>
      <w:r>
        <w:t xml:space="preserve"> und Entwicklungsumgebung</w:t>
      </w:r>
      <w:r w:rsidRPr="00516821">
        <w:t xml:space="preserve"> des Demonstrators</w:t>
      </w:r>
      <w:bookmarkEnd w:id="23"/>
    </w:p>
    <w:p w:rsidR="00451F52" w:rsidRDefault="00451F52" w:rsidP="00451F52">
      <w:pPr>
        <w:numPr>
          <w:ilvl w:val="0"/>
          <w:numId w:val="4"/>
        </w:numPr>
        <w:shd w:val="clear" w:color="auto" w:fill="FFFFFF"/>
        <w:spacing w:before="100" w:beforeAutospacing="1" w:after="24" w:line="285" w:lineRule="atLeast"/>
        <w:ind w:left="768"/>
        <w:rPr>
          <w:rFonts w:ascii="Arial" w:hAnsi="Arial" w:cs="Arial"/>
          <w:color w:val="000000"/>
          <w:sz w:val="20"/>
          <w:szCs w:val="20"/>
        </w:rPr>
      </w:pPr>
      <w:r w:rsidRPr="00821B17">
        <w:rPr>
          <w:rFonts w:ascii="Arial" w:hAnsi="Arial" w:cs="Arial"/>
          <w:color w:val="000000"/>
          <w:sz w:val="20"/>
          <w:szCs w:val="20"/>
        </w:rPr>
        <w:t>Software</w:t>
      </w:r>
      <w:r>
        <w:rPr>
          <w:rFonts w:ascii="Arial" w:hAnsi="Arial" w:cs="Arial"/>
          <w:color w:val="000000"/>
          <w:sz w:val="20"/>
          <w:szCs w:val="20"/>
        </w:rPr>
        <w:t>: für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21B17">
        <w:rPr>
          <w:rFonts w:ascii="Arial" w:hAnsi="Arial" w:cs="Arial"/>
          <w:color w:val="000000"/>
          <w:sz w:val="20"/>
          <w:szCs w:val="20"/>
        </w:rPr>
        <w:t>Server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und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21B17">
        <w:rPr>
          <w:rFonts w:ascii="Arial" w:hAnsi="Arial" w:cs="Arial"/>
          <w:color w:val="000000"/>
          <w:sz w:val="20"/>
          <w:szCs w:val="20"/>
        </w:rPr>
        <w:t>Client</w:t>
      </w:r>
      <w:r>
        <w:rPr>
          <w:rFonts w:ascii="Arial" w:hAnsi="Arial" w:cs="Arial"/>
          <w:color w:val="000000"/>
          <w:sz w:val="20"/>
          <w:szCs w:val="20"/>
        </w:rPr>
        <w:t>, falls vorhanden</w:t>
      </w:r>
    </w:p>
    <w:p w:rsidR="00451F52" w:rsidRDefault="00451F52" w:rsidP="00451F52">
      <w:pPr>
        <w:numPr>
          <w:ilvl w:val="0"/>
          <w:numId w:val="4"/>
        </w:numPr>
        <w:shd w:val="clear" w:color="auto" w:fill="FFFFFF"/>
        <w:spacing w:before="100" w:beforeAutospacing="1" w:after="24" w:line="285" w:lineRule="atLeast"/>
        <w:ind w:left="768"/>
        <w:rPr>
          <w:rFonts w:ascii="Arial" w:hAnsi="Arial" w:cs="Arial"/>
          <w:color w:val="000000"/>
          <w:sz w:val="20"/>
          <w:szCs w:val="20"/>
        </w:rPr>
      </w:pPr>
      <w:r w:rsidRPr="00821B17">
        <w:rPr>
          <w:rFonts w:ascii="Arial" w:hAnsi="Arial" w:cs="Arial"/>
          <w:color w:val="000000"/>
          <w:sz w:val="20"/>
          <w:szCs w:val="20"/>
        </w:rPr>
        <w:t>Hardware</w:t>
      </w:r>
      <w:r>
        <w:rPr>
          <w:rFonts w:ascii="Arial" w:hAnsi="Arial" w:cs="Arial"/>
          <w:color w:val="000000"/>
          <w:sz w:val="20"/>
          <w:szCs w:val="20"/>
        </w:rPr>
        <w:t>: für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21B17">
        <w:rPr>
          <w:rFonts w:ascii="Arial" w:hAnsi="Arial" w:cs="Arial"/>
          <w:color w:val="000000"/>
          <w:sz w:val="20"/>
          <w:szCs w:val="20"/>
        </w:rPr>
        <w:t>Server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und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21B17">
        <w:rPr>
          <w:rFonts w:ascii="Arial" w:hAnsi="Arial" w:cs="Arial"/>
          <w:color w:val="000000"/>
          <w:sz w:val="20"/>
          <w:szCs w:val="20"/>
        </w:rPr>
        <w:t>Client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getrennt</w:t>
      </w:r>
    </w:p>
    <w:p w:rsidR="00451F52" w:rsidRDefault="00451F52" w:rsidP="00451F52">
      <w:pPr>
        <w:numPr>
          <w:ilvl w:val="0"/>
          <w:numId w:val="4"/>
        </w:numPr>
        <w:shd w:val="clear" w:color="auto" w:fill="FFFFFF"/>
        <w:spacing w:before="100" w:beforeAutospacing="1" w:after="24" w:line="285" w:lineRule="atLeast"/>
        <w:ind w:left="768"/>
        <w:rPr>
          <w:rFonts w:ascii="Arial" w:hAnsi="Arial" w:cs="Arial"/>
          <w:color w:val="000000"/>
          <w:sz w:val="20"/>
          <w:szCs w:val="20"/>
        </w:rPr>
      </w:pPr>
      <w:proofErr w:type="spellStart"/>
      <w:r w:rsidRPr="00821B17">
        <w:rPr>
          <w:rFonts w:ascii="Arial" w:hAnsi="Arial" w:cs="Arial"/>
          <w:color w:val="000000"/>
          <w:sz w:val="20"/>
          <w:szCs w:val="20"/>
        </w:rPr>
        <w:t>Orgware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organisatorische Rahmenbedingungen</w:t>
      </w:r>
    </w:p>
    <w:p w:rsidR="00EF46E3" w:rsidRPr="00451F52" w:rsidRDefault="00451F52" w:rsidP="00451F52">
      <w:pPr>
        <w:pStyle w:val="Listenabsatz"/>
        <w:numPr>
          <w:ilvl w:val="0"/>
          <w:numId w:val="4"/>
        </w:numPr>
        <w:rPr>
          <w:lang w:val="en-US"/>
        </w:rPr>
      </w:pPr>
      <w:r w:rsidRPr="00451F52">
        <w:rPr>
          <w:rFonts w:ascii="Arial" w:hAnsi="Arial" w:cs="Arial"/>
          <w:color w:val="000000"/>
          <w:sz w:val="20"/>
          <w:szCs w:val="20"/>
        </w:rPr>
        <w:t>Produktschnittstellen</w:t>
      </w:r>
    </w:p>
    <w:p w:rsidR="00451F52" w:rsidRPr="00523190" w:rsidRDefault="00451F52" w:rsidP="0087353E">
      <w:pPr>
        <w:pStyle w:val="berschrift3"/>
      </w:pPr>
      <w:bookmarkStart w:id="24" w:name="_Toc310504610"/>
      <w:r>
        <w:t>Anbindung an externe Schnittstellen</w:t>
      </w:r>
      <w:bookmarkEnd w:id="24"/>
    </w:p>
    <w:p w:rsidR="00451F52" w:rsidRPr="00451F52" w:rsidRDefault="00451F52" w:rsidP="00451F52"/>
    <w:p w:rsidR="00F46D36" w:rsidRPr="00516821" w:rsidRDefault="000F18F8" w:rsidP="00F46D36">
      <w:pPr>
        <w:pStyle w:val="berschrift1"/>
      </w:pPr>
      <w:bookmarkStart w:id="25" w:name="_Toc310504611"/>
      <w:r w:rsidRPr="000F18F8">
        <w:t>(</w:t>
      </w:r>
      <w:r w:rsidR="00516821" w:rsidRPr="00516821">
        <w:t>Anforderungen</w:t>
      </w:r>
      <w:r w:rsidR="00F46D36" w:rsidRPr="00516821">
        <w:t xml:space="preserve"> an den Entwicklungsprozess</w:t>
      </w:r>
      <w:r>
        <w:t>)</w:t>
      </w:r>
      <w:bookmarkEnd w:id="25"/>
    </w:p>
    <w:p w:rsidR="00821B17" w:rsidRDefault="00821B17" w:rsidP="00451F52">
      <w:pPr>
        <w:shd w:val="clear" w:color="auto" w:fill="FFFFFF"/>
        <w:spacing w:before="100" w:beforeAutospacing="1" w:after="24" w:line="285" w:lineRule="atLeast"/>
        <w:ind w:left="768"/>
        <w:rPr>
          <w:rFonts w:ascii="Arial" w:hAnsi="Arial" w:cs="Arial"/>
          <w:color w:val="000000"/>
          <w:sz w:val="20"/>
          <w:szCs w:val="20"/>
        </w:rPr>
      </w:pPr>
    </w:p>
    <w:p w:rsidR="005A0DB3" w:rsidRPr="005A0DB3" w:rsidRDefault="005A0DB3" w:rsidP="005A0DB3"/>
    <w:p w:rsidR="000F18F8" w:rsidRPr="000F18F8" w:rsidRDefault="000F18F8" w:rsidP="000F18F8"/>
    <w:p w:rsidR="002003CA" w:rsidRPr="00516821" w:rsidRDefault="002003CA"/>
    <w:sectPr w:rsidR="002003CA" w:rsidRPr="00516821" w:rsidSect="002003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utiger 45 Light">
    <w:panose1 w:val="020B0300000000000000"/>
    <w:charset w:val="00"/>
    <w:family w:val="swiss"/>
    <w:pitch w:val="variable"/>
    <w:sig w:usb0="80000027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26DF2"/>
    <w:multiLevelType w:val="multilevel"/>
    <w:tmpl w:val="5DC82C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F8011D"/>
    <w:multiLevelType w:val="hybridMultilevel"/>
    <w:tmpl w:val="DAD600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0962F4"/>
    <w:multiLevelType w:val="hybridMultilevel"/>
    <w:tmpl w:val="5008D88C"/>
    <w:lvl w:ilvl="0" w:tplc="BA1A0F02">
      <w:numFmt w:val="bullet"/>
      <w:lvlText w:val="-"/>
      <w:lvlJc w:val="left"/>
      <w:pPr>
        <w:ind w:left="360" w:hanging="360"/>
      </w:pPr>
      <w:rPr>
        <w:rFonts w:ascii="Frutiger 45 Light" w:eastAsia="Times New Roman" w:hAnsi="Frutiger 45 Light" w:hint="default"/>
      </w:rPr>
    </w:lvl>
    <w:lvl w:ilvl="1" w:tplc="0E4850B4">
      <w:start w:val="26"/>
      <w:numFmt w:val="bullet"/>
      <w:lvlText w:val="•"/>
      <w:lvlJc w:val="left"/>
      <w:pPr>
        <w:ind w:left="1080" w:hanging="360"/>
      </w:pPr>
      <w:rPr>
        <w:rFonts w:ascii="SymbolMT" w:eastAsia="Times New Roman" w:hAnsi="SymbolMT" w:cs="SymbolMT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7E96A02"/>
    <w:multiLevelType w:val="multilevel"/>
    <w:tmpl w:val="46905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2C749F"/>
    <w:multiLevelType w:val="hybridMultilevel"/>
    <w:tmpl w:val="9D7AE0F6"/>
    <w:lvl w:ilvl="0" w:tplc="9300CFF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D36"/>
    <w:rsid w:val="00041D09"/>
    <w:rsid w:val="000432EA"/>
    <w:rsid w:val="00091267"/>
    <w:rsid w:val="000F18F8"/>
    <w:rsid w:val="00136963"/>
    <w:rsid w:val="002003CA"/>
    <w:rsid w:val="003B44AE"/>
    <w:rsid w:val="003E332A"/>
    <w:rsid w:val="003E5898"/>
    <w:rsid w:val="00451F52"/>
    <w:rsid w:val="004C6CF1"/>
    <w:rsid w:val="00503D46"/>
    <w:rsid w:val="00516821"/>
    <w:rsid w:val="00523190"/>
    <w:rsid w:val="005A0DB3"/>
    <w:rsid w:val="005C72A1"/>
    <w:rsid w:val="00612DEA"/>
    <w:rsid w:val="00632A60"/>
    <w:rsid w:val="006850CD"/>
    <w:rsid w:val="00821B17"/>
    <w:rsid w:val="0087353E"/>
    <w:rsid w:val="008E73F9"/>
    <w:rsid w:val="008F4E88"/>
    <w:rsid w:val="00907C63"/>
    <w:rsid w:val="00964988"/>
    <w:rsid w:val="00D83D22"/>
    <w:rsid w:val="00EF46E3"/>
    <w:rsid w:val="00F46D36"/>
    <w:rsid w:val="00F845C2"/>
    <w:rsid w:val="00F9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6D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68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F18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qFormat/>
    <w:rsid w:val="00F46D36"/>
    <w:pPr>
      <w:spacing w:after="0" w:line="240" w:lineRule="auto"/>
    </w:pPr>
    <w:rPr>
      <w:rFonts w:ascii="Arial" w:eastAsia="Times New Roman" w:hAnsi="Arial" w:cs="Arial"/>
      <w:sz w:val="20"/>
      <w:szCs w:val="20"/>
      <w:lang w:val="en-GB"/>
    </w:rPr>
  </w:style>
  <w:style w:type="character" w:styleId="Hyperlink">
    <w:name w:val="Hyperlink"/>
    <w:basedOn w:val="Absatz-Standardschriftart"/>
    <w:uiPriority w:val="99"/>
    <w:rsid w:val="00F46D3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46D36"/>
    <w:rPr>
      <w:color w:val="800080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46D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46D36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F46D3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F46D36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6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6D36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68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EF46E3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0F18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bsatzTabelle">
    <w:name w:val="Absatz Tabelle"/>
    <w:basedOn w:val="Standard"/>
    <w:rsid w:val="00091267"/>
    <w:pPr>
      <w:spacing w:after="0" w:line="255" w:lineRule="atLeast"/>
    </w:pPr>
    <w:rPr>
      <w:rFonts w:ascii="Frutiger 45 Light" w:eastAsia="Times New Roman" w:hAnsi="Frutiger 45 Light" w:cs="Times New Roman"/>
      <w:szCs w:val="20"/>
    </w:rPr>
  </w:style>
  <w:style w:type="paragraph" w:customStyle="1" w:styleId="FormatvorlageAbsatz10PtSchwarz">
    <w:name w:val="Formatvorlage Absatz + 10 Pt. Schwarz"/>
    <w:basedOn w:val="Standard"/>
    <w:rsid w:val="00D83D22"/>
    <w:pPr>
      <w:spacing w:after="60" w:line="240" w:lineRule="auto"/>
      <w:jc w:val="both"/>
    </w:pPr>
    <w:rPr>
      <w:rFonts w:ascii="Frutiger 45 Light" w:eastAsia="Times New Roman" w:hAnsi="Frutiger 45 Light" w:cs="Times New Roman"/>
      <w:color w:val="000000"/>
      <w:szCs w:val="20"/>
    </w:rPr>
  </w:style>
  <w:style w:type="character" w:customStyle="1" w:styleId="apple-converted-space">
    <w:name w:val="apple-converted-space"/>
    <w:basedOn w:val="Absatz-Standardschriftart"/>
    <w:rsid w:val="00821B17"/>
  </w:style>
  <w:style w:type="character" w:customStyle="1" w:styleId="apple-style-span">
    <w:name w:val="apple-style-span"/>
    <w:basedOn w:val="Absatz-Standardschriftart"/>
    <w:rsid w:val="00821B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6D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68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F18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qFormat/>
    <w:rsid w:val="00F46D36"/>
    <w:pPr>
      <w:spacing w:after="0" w:line="240" w:lineRule="auto"/>
    </w:pPr>
    <w:rPr>
      <w:rFonts w:ascii="Arial" w:eastAsia="Times New Roman" w:hAnsi="Arial" w:cs="Arial"/>
      <w:sz w:val="20"/>
      <w:szCs w:val="20"/>
      <w:lang w:val="en-GB"/>
    </w:rPr>
  </w:style>
  <w:style w:type="character" w:styleId="Hyperlink">
    <w:name w:val="Hyperlink"/>
    <w:basedOn w:val="Absatz-Standardschriftart"/>
    <w:uiPriority w:val="99"/>
    <w:rsid w:val="00F46D3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46D36"/>
    <w:rPr>
      <w:color w:val="800080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46D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46D36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F46D3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F46D36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6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6D36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68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EF46E3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0F18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bsatzTabelle">
    <w:name w:val="Absatz Tabelle"/>
    <w:basedOn w:val="Standard"/>
    <w:rsid w:val="00091267"/>
    <w:pPr>
      <w:spacing w:after="0" w:line="255" w:lineRule="atLeast"/>
    </w:pPr>
    <w:rPr>
      <w:rFonts w:ascii="Frutiger 45 Light" w:eastAsia="Times New Roman" w:hAnsi="Frutiger 45 Light" w:cs="Times New Roman"/>
      <w:szCs w:val="20"/>
    </w:rPr>
  </w:style>
  <w:style w:type="paragraph" w:customStyle="1" w:styleId="FormatvorlageAbsatz10PtSchwarz">
    <w:name w:val="Formatvorlage Absatz + 10 Pt. Schwarz"/>
    <w:basedOn w:val="Standard"/>
    <w:rsid w:val="00D83D22"/>
    <w:pPr>
      <w:spacing w:after="60" w:line="240" w:lineRule="auto"/>
      <w:jc w:val="both"/>
    </w:pPr>
    <w:rPr>
      <w:rFonts w:ascii="Frutiger 45 Light" w:eastAsia="Times New Roman" w:hAnsi="Frutiger 45 Light" w:cs="Times New Roman"/>
      <w:color w:val="000000"/>
      <w:szCs w:val="20"/>
    </w:rPr>
  </w:style>
  <w:style w:type="character" w:customStyle="1" w:styleId="apple-converted-space">
    <w:name w:val="apple-converted-space"/>
    <w:basedOn w:val="Absatz-Standardschriftart"/>
    <w:rsid w:val="00821B17"/>
  </w:style>
  <w:style w:type="character" w:customStyle="1" w:styleId="apple-style-span">
    <w:name w:val="apple-style-span"/>
    <w:basedOn w:val="Absatz-Standardschriftart"/>
    <w:rsid w:val="00821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41C64-D2E3-41F1-8B1A-C1D54419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615</Words>
  <Characters>3876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lfa</dc:creator>
  <cp:lastModifiedBy>lfa</cp:lastModifiedBy>
  <cp:revision>4</cp:revision>
  <dcterms:created xsi:type="dcterms:W3CDTF">2011-12-01T11:17:00Z</dcterms:created>
  <dcterms:modified xsi:type="dcterms:W3CDTF">2011-12-02T16:21:00Z</dcterms:modified>
</cp:coreProperties>
</file>